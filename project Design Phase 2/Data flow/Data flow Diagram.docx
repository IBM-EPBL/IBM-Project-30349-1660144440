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71" w:rsidRDefault="00FC6171">
      <w:pPr>
        <w:pStyle w:val="BodyText"/>
        <w:spacing w:before="5"/>
        <w:rPr>
          <w:rFonts w:ascii="Times New Roman"/>
          <w:sz w:val="20"/>
        </w:rPr>
      </w:pPr>
    </w:p>
    <w:p w:rsidR="00FC6171" w:rsidRDefault="005A1A1E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FC6171" w:rsidRDefault="00FC6171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666"/>
      </w:tblGrid>
      <w:tr w:rsidR="00FC6171" w:rsidTr="00B40C28">
        <w:trPr>
          <w:trHeight w:val="395"/>
        </w:trPr>
        <w:tc>
          <w:tcPr>
            <w:tcW w:w="4342" w:type="dxa"/>
          </w:tcPr>
          <w:p w:rsidR="008C0D58" w:rsidRDefault="008C0D58" w:rsidP="00B40C28">
            <w:pPr>
              <w:pStyle w:val="TableParagraph"/>
              <w:spacing w:line="234" w:lineRule="exact"/>
            </w:pPr>
          </w:p>
          <w:p w:rsidR="00FC6171" w:rsidRDefault="005A1A1E" w:rsidP="00B40C28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666" w:type="dxa"/>
          </w:tcPr>
          <w:p w:rsidR="008C0D58" w:rsidRDefault="008C0D58" w:rsidP="00B40C28">
            <w:pPr>
              <w:pStyle w:val="TableParagraph"/>
              <w:spacing w:line="234" w:lineRule="exact"/>
              <w:ind w:left="109"/>
            </w:pPr>
          </w:p>
          <w:p w:rsidR="00FC6171" w:rsidRDefault="0063439B" w:rsidP="00B40C28">
            <w:pPr>
              <w:pStyle w:val="TableParagraph"/>
              <w:spacing w:line="234" w:lineRule="exact"/>
              <w:ind w:left="109"/>
            </w:pPr>
            <w:r>
              <w:t>14</w:t>
            </w:r>
            <w:r w:rsidR="001A396E">
              <w:t xml:space="preserve"> </w:t>
            </w:r>
            <w:ins w:id="0" w:author="Other Author" w:date="2022-10-13T21:54:00Z">
              <w:r w:rsidR="005A1A1E">
                <w:t>October</w:t>
              </w:r>
            </w:ins>
            <w:del w:id="1" w:author="Other Author" w:date="2022-10-13T21:54:00Z">
              <w:r w:rsidR="00B01E0A">
                <w:delText xml:space="preserve">13 </w:delText>
              </w:r>
              <w:r w:rsidR="005A1A1E">
                <w:delText>October</w:delText>
              </w:r>
            </w:del>
            <w:r w:rsidR="005A1A1E">
              <w:rPr>
                <w:spacing w:val="-4"/>
              </w:rPr>
              <w:t xml:space="preserve"> </w:t>
            </w:r>
            <w:r w:rsidR="005A1A1E">
              <w:t>2022</w:t>
            </w:r>
            <w:bookmarkStart w:id="2" w:name="_GoBack"/>
            <w:bookmarkEnd w:id="2"/>
          </w:p>
        </w:tc>
      </w:tr>
      <w:tr w:rsidR="00FC6171" w:rsidTr="00B40C28">
        <w:trPr>
          <w:trHeight w:val="393"/>
        </w:trPr>
        <w:tc>
          <w:tcPr>
            <w:tcW w:w="4342" w:type="dxa"/>
          </w:tcPr>
          <w:p w:rsidR="008C0D58" w:rsidRDefault="008C0D58" w:rsidP="00B40C28">
            <w:pPr>
              <w:pStyle w:val="TableParagraph"/>
              <w:spacing w:line="234" w:lineRule="exact"/>
            </w:pPr>
          </w:p>
          <w:p w:rsidR="00FC6171" w:rsidRDefault="005A1A1E" w:rsidP="00B40C28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666" w:type="dxa"/>
          </w:tcPr>
          <w:p w:rsidR="003F7F36" w:rsidRDefault="003F7F36" w:rsidP="00B40C28">
            <w:pPr>
              <w:pStyle w:val="TableParagraph"/>
              <w:spacing w:line="234" w:lineRule="exact"/>
              <w:ind w:left="109"/>
            </w:pPr>
          </w:p>
          <w:p w:rsidR="00FC6171" w:rsidRDefault="003F7F36" w:rsidP="00B40C28">
            <w:pPr>
              <w:pStyle w:val="TableParagraph"/>
              <w:spacing w:line="234" w:lineRule="exact"/>
              <w:ind w:left="109"/>
            </w:pPr>
            <w:r w:rsidRPr="003F7F36">
              <w:t>PNT2022TMID33898</w:t>
            </w:r>
          </w:p>
        </w:tc>
      </w:tr>
      <w:tr w:rsidR="00FC6171" w:rsidTr="00B40C28">
        <w:trPr>
          <w:trHeight w:val="835"/>
        </w:trPr>
        <w:tc>
          <w:tcPr>
            <w:tcW w:w="4342" w:type="dxa"/>
          </w:tcPr>
          <w:p w:rsidR="008C0D58" w:rsidRDefault="008C0D58" w:rsidP="00B40C28">
            <w:pPr>
              <w:pStyle w:val="TableParagraph"/>
              <w:spacing w:line="248" w:lineRule="exact"/>
            </w:pPr>
          </w:p>
          <w:p w:rsidR="00FC6171" w:rsidRDefault="005A1A1E" w:rsidP="00B40C28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66" w:type="dxa"/>
          </w:tcPr>
          <w:p w:rsidR="008C0D58" w:rsidRDefault="008C0D58" w:rsidP="00B40C28">
            <w:pPr>
              <w:pStyle w:val="TableParagraph"/>
              <w:spacing w:line="270" w:lineRule="atLeast"/>
              <w:ind w:left="109"/>
            </w:pPr>
          </w:p>
          <w:p w:rsidR="00FC6171" w:rsidRDefault="005A1A1E" w:rsidP="00B40C28">
            <w:pPr>
              <w:pStyle w:val="TableParagraph"/>
              <w:spacing w:line="270" w:lineRule="atLeast"/>
              <w:ind w:left="109"/>
              <w:rPr>
                <w:rFonts w:ascii="Calibri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rFonts w:ascii="Calibri"/>
              </w:rPr>
              <w:t>AI-based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localization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classification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Erythema</w:t>
            </w:r>
          </w:p>
        </w:tc>
      </w:tr>
      <w:tr w:rsidR="00FC6171" w:rsidTr="00B40C28">
        <w:trPr>
          <w:trHeight w:val="384"/>
        </w:trPr>
        <w:tc>
          <w:tcPr>
            <w:tcW w:w="4342" w:type="dxa"/>
          </w:tcPr>
          <w:p w:rsidR="008C0D58" w:rsidRDefault="008C0D58" w:rsidP="00B40C28">
            <w:pPr>
              <w:pStyle w:val="TableParagraph"/>
              <w:spacing w:line="227" w:lineRule="exact"/>
            </w:pPr>
          </w:p>
          <w:p w:rsidR="00FC6171" w:rsidRDefault="005A1A1E" w:rsidP="00B40C28">
            <w:pPr>
              <w:pStyle w:val="TableParagraph"/>
              <w:spacing w:line="227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666" w:type="dxa"/>
          </w:tcPr>
          <w:p w:rsidR="008C0D58" w:rsidRDefault="008C0D58" w:rsidP="00B40C28">
            <w:pPr>
              <w:pStyle w:val="TableParagraph"/>
              <w:spacing w:line="227" w:lineRule="exact"/>
              <w:ind w:left="109"/>
            </w:pPr>
          </w:p>
          <w:p w:rsidR="00FC6171" w:rsidRDefault="005A1A1E" w:rsidP="00B40C28">
            <w:pPr>
              <w:pStyle w:val="TableParagraph"/>
              <w:spacing w:line="227" w:lineRule="exact"/>
              <w:ind w:left="109"/>
            </w:pPr>
            <w:r>
              <w:t>4 Marks</w:t>
            </w:r>
          </w:p>
        </w:tc>
      </w:tr>
    </w:tbl>
    <w:p w:rsidR="00FC6171" w:rsidRDefault="00FC6171" w:rsidP="00B40C28">
      <w:pPr>
        <w:pStyle w:val="BodyText"/>
        <w:spacing w:before="6"/>
        <w:ind w:left="63"/>
        <w:rPr>
          <w:rFonts w:ascii="Arial"/>
          <w:b/>
          <w:sz w:val="37"/>
        </w:rPr>
      </w:pPr>
    </w:p>
    <w:p w:rsidR="00FC6171" w:rsidRDefault="005A1A1E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FC6171" w:rsidRDefault="005A1A1E">
      <w:pPr>
        <w:pStyle w:val="BodyText"/>
        <w:spacing w:before="185" w:line="259" w:lineRule="auto"/>
        <w:ind w:left="220" w:right="19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2421841</wp:posOffset>
            </wp:positionH>
            <wp:positionV relativeFrom="paragraph">
              <wp:posOffset>1053509</wp:posOffset>
            </wp:positionV>
            <wp:extent cx="2768546" cy="2476991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546" cy="247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B02">
        <w:pict>
          <v:line id="_x0000_s1027" style="position:absolute;left:0;text-align:left;z-index:15729664;mso-position-horizontal-relative:page;mso-position-vertical-relative:text" from="442.5pt,75.75pt" to="444.5pt,297.75pt" strokecolor="#4471c4" strokeweight=".5pt">
            <w10:wrap anchorx="page"/>
          </v:lin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FC6171" w:rsidRDefault="000A7B02">
      <w:pPr>
        <w:pStyle w:val="BodyText"/>
        <w:spacing w:before="1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1.5pt;margin-top:8.05pt;width:283pt;height:28.5pt;z-index:-15728640;mso-wrap-distance-left:0;mso-wrap-distance-right:0;mso-position-horizontal-relative:page" filled="f" strokeweight=".5pt">
            <v:textbox inset="0,0,0,0">
              <w:txbxContent>
                <w:p w:rsidR="00FC6171" w:rsidRDefault="005A1A1E">
                  <w:pPr>
                    <w:pStyle w:val="BodyText"/>
                    <w:spacing w:before="8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type="topAndBottom" anchorx="page"/>
          </v:shape>
        </w:pict>
      </w:r>
    </w:p>
    <w:p w:rsidR="00FC6171" w:rsidRDefault="00FC6171">
      <w:pPr>
        <w:pStyle w:val="BodyText"/>
        <w:rPr>
          <w:sz w:val="24"/>
        </w:rPr>
      </w:pPr>
    </w:p>
    <w:p w:rsidR="00FC6171" w:rsidRDefault="000A7B02">
      <w:pPr>
        <w:pStyle w:val="BodyText"/>
        <w:rPr>
          <w:sz w:val="24"/>
        </w:rPr>
      </w:pPr>
      <w:r>
        <w:pict>
          <v:group id="_x0000_s1028" style="position:absolute;margin-left:454.5pt;margin-top:371.25pt;width:353.5pt;height:197pt;z-index:15730176;mso-position-horizontal-relative:page;mso-position-vertical-relative:page" coordorigin="9255,6195" coordsize="7070,3940">
            <v:rect id="_x0000_s1030" style="position:absolute;left:9260;top:6200;width:7060;height:393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09;top:6278;width:6350;height:2704">
              <v:imagedata r:id="rId6" o:title=""/>
            </v:shape>
            <w10:wrap anchorx="page" anchory="page"/>
          </v:group>
        </w:pict>
      </w: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rPr>
          <w:sz w:val="24"/>
        </w:rPr>
      </w:pPr>
    </w:p>
    <w:p w:rsidR="00FC6171" w:rsidRDefault="00FC6171">
      <w:pPr>
        <w:pStyle w:val="BodyText"/>
        <w:spacing w:before="10"/>
        <w:rPr>
          <w:sz w:val="31"/>
        </w:rPr>
      </w:pPr>
    </w:p>
    <w:p w:rsidR="00FC6171" w:rsidRDefault="005A1A1E">
      <w:pPr>
        <w:pStyle w:val="Heading1"/>
      </w:pPr>
      <w:r>
        <w:t>Example:</w:t>
      </w:r>
      <w:r>
        <w:rPr>
          <w:spacing w:val="-6"/>
        </w:rPr>
        <w:t xml:space="preserve"> </w:t>
      </w:r>
      <w:hyperlink r:id="rId7">
        <w:r>
          <w:rPr>
            <w:color w:val="0462C1"/>
            <w:u w:val="thick" w:color="0462C1"/>
          </w:rPr>
          <w:t>(Simplified)</w:t>
        </w:r>
      </w:hyperlink>
    </w:p>
    <w:p w:rsidR="00FC6171" w:rsidRDefault="00FC6171">
      <w:pPr>
        <w:sectPr w:rsidR="00FC6171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FC6171" w:rsidRDefault="00FC6171">
      <w:pPr>
        <w:pStyle w:val="BodyText"/>
        <w:spacing w:before="8"/>
        <w:rPr>
          <w:rFonts w:ascii="Arial"/>
          <w:b/>
          <w:sz w:val="20"/>
        </w:rPr>
      </w:pPr>
    </w:p>
    <w:p w:rsidR="00FC6171" w:rsidRDefault="005A1A1E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FC6171" w:rsidRDefault="005A1A1E">
      <w:pPr>
        <w:pStyle w:val="BodyText"/>
        <w:spacing w:before="185"/>
        <w:ind w:left="22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FC6171" w:rsidRDefault="00FC6171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FC6171">
        <w:trPr>
          <w:trHeight w:val="690"/>
        </w:trPr>
        <w:tc>
          <w:tcPr>
            <w:tcW w:w="1671" w:type="dxa"/>
          </w:tcPr>
          <w:p w:rsidR="00FC6171" w:rsidRDefault="005A1A1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FC6171" w:rsidRDefault="005A1A1E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C6171">
        <w:trPr>
          <w:trHeight w:val="691"/>
        </w:trPr>
        <w:tc>
          <w:tcPr>
            <w:tcW w:w="1671" w:type="dxa"/>
          </w:tcPr>
          <w:p w:rsidR="00FC6171" w:rsidRDefault="005A1A1E"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30" w:lineRule="exact"/>
              <w:ind w:left="105" w:right="19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6171">
        <w:trPr>
          <w:trHeight w:val="460"/>
        </w:trPr>
        <w:tc>
          <w:tcPr>
            <w:tcW w:w="1671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30" w:lineRule="exact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spacing w:line="230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6171">
        <w:trPr>
          <w:trHeight w:val="691"/>
        </w:trPr>
        <w:tc>
          <w:tcPr>
            <w:tcW w:w="1671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spacing w:line="230" w:lineRule="exact"/>
              <w:ind w:left="106" w:right="100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C6171">
        <w:trPr>
          <w:trHeight w:val="460"/>
        </w:trPr>
        <w:tc>
          <w:tcPr>
            <w:tcW w:w="1671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30" w:lineRule="exact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2593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6171">
        <w:trPr>
          <w:trHeight w:val="460"/>
        </w:trPr>
        <w:tc>
          <w:tcPr>
            <w:tcW w:w="1671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30" w:lineRule="exact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C6171">
        <w:trPr>
          <w:trHeight w:val="402"/>
        </w:trPr>
        <w:tc>
          <w:tcPr>
            <w:tcW w:w="1671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 Dashboard.</w:t>
            </w:r>
          </w:p>
        </w:tc>
        <w:tc>
          <w:tcPr>
            <w:tcW w:w="2593" w:type="dxa"/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C6171">
        <w:trPr>
          <w:trHeight w:val="691"/>
        </w:trPr>
        <w:tc>
          <w:tcPr>
            <w:tcW w:w="1671" w:type="dxa"/>
          </w:tcPr>
          <w:p w:rsidR="00FC6171" w:rsidRDefault="005A1A1E"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FC6171" w:rsidRDefault="005A1A1E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FC6171">
        <w:trPr>
          <w:trHeight w:val="232"/>
        </w:trPr>
        <w:tc>
          <w:tcPr>
            <w:tcW w:w="1671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Customer Care</w:t>
            </w:r>
          </w:p>
        </w:tc>
        <w:tc>
          <w:tcPr>
            <w:tcW w:w="1848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color w:val="2C2C2C"/>
                <w:sz w:val="20"/>
              </w:rPr>
              <w:t>Solution</w:t>
            </w:r>
          </w:p>
        </w:tc>
        <w:tc>
          <w:tcPr>
            <w:tcW w:w="1311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color w:val="2C2C2C"/>
                <w:sz w:val="20"/>
              </w:rPr>
              <w:t>Responding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to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each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email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you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receive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can</w:t>
            </w:r>
          </w:p>
        </w:tc>
        <w:tc>
          <w:tcPr>
            <w:tcW w:w="2593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color w:val="2C2C2C"/>
                <w:sz w:val="20"/>
              </w:rPr>
              <w:t>Offer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a</w:t>
            </w:r>
            <w:r>
              <w:rPr>
                <w:color w:val="2C2C2C"/>
                <w:spacing w:val="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solution</w:t>
            </w:r>
            <w:r>
              <w:rPr>
                <w:color w:val="2C2C2C"/>
                <w:spacing w:val="-4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for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how</w:t>
            </w:r>
          </w:p>
        </w:tc>
        <w:tc>
          <w:tcPr>
            <w:tcW w:w="1378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bottom w:val="nil"/>
            </w:tcBorders>
          </w:tcPr>
          <w:p w:rsidR="00FC6171" w:rsidRDefault="005A1A1E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FC6171">
        <w:trPr>
          <w:trHeight w:val="230"/>
        </w:trPr>
        <w:tc>
          <w:tcPr>
            <w:tcW w:w="1671" w:type="dxa"/>
            <w:tcBorders>
              <w:top w:val="nil"/>
              <w:bottom w:val="nil"/>
            </w:tcBorders>
          </w:tcPr>
          <w:p w:rsidR="00FC6171" w:rsidRDefault="005A1A1E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 w:rsidR="00FC6171" w:rsidRDefault="005A1A1E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make</w:t>
            </w:r>
            <w:proofErr w:type="gramEnd"/>
            <w:r>
              <w:rPr>
                <w:color w:val="2C2C2C"/>
                <w:spacing w:val="-5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a</w:t>
            </w:r>
            <w:r>
              <w:rPr>
                <w:color w:val="2C2C2C"/>
                <w:spacing w:val="-5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lasting</w:t>
            </w:r>
            <w:r>
              <w:rPr>
                <w:color w:val="2C2C2C"/>
                <w:spacing w:val="-4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impression on customers.</w:t>
            </w:r>
          </w:p>
        </w:tc>
        <w:tc>
          <w:tcPr>
            <w:tcW w:w="2593" w:type="dxa"/>
            <w:tcBorders>
              <w:top w:val="nil"/>
              <w:bottom w:val="nil"/>
            </w:tcBorders>
          </w:tcPr>
          <w:p w:rsidR="00FC6171" w:rsidRDefault="005A1A1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color w:val="2C2C2C"/>
                <w:sz w:val="20"/>
              </w:rPr>
              <w:t>your company can</w:t>
            </w: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C6171">
        <w:trPr>
          <w:trHeight w:val="228"/>
        </w:trPr>
        <w:tc>
          <w:tcPr>
            <w:tcW w:w="1671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30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  <w:tcBorders>
              <w:top w:val="nil"/>
              <w:bottom w:val="nil"/>
            </w:tcBorders>
          </w:tcPr>
          <w:p w:rsidR="00FC6171" w:rsidRDefault="005A1A1E">
            <w:pPr>
              <w:pStyle w:val="TableParagraph"/>
              <w:spacing w:line="208" w:lineRule="exact"/>
              <w:ind w:left="106"/>
              <w:rPr>
                <w:sz w:val="20"/>
              </w:rPr>
            </w:pPr>
            <w:r>
              <w:rPr>
                <w:color w:val="2C2C2C"/>
                <w:sz w:val="20"/>
              </w:rPr>
              <w:t>improve</w:t>
            </w:r>
            <w:r>
              <w:rPr>
                <w:color w:val="2C2C2C"/>
                <w:spacing w:val="-4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the</w:t>
            </w:r>
            <w:r>
              <w:rPr>
                <w:color w:val="2C2C2C"/>
                <w:spacing w:val="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customer's</w:t>
            </w: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C6171">
        <w:trPr>
          <w:trHeight w:val="225"/>
        </w:trPr>
        <w:tc>
          <w:tcPr>
            <w:tcW w:w="1671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30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  <w:tcBorders>
              <w:top w:val="nil"/>
            </w:tcBorders>
          </w:tcPr>
          <w:p w:rsidR="00FC6171" w:rsidRDefault="005A1A1E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experience</w:t>
            </w:r>
            <w:proofErr w:type="gramEnd"/>
            <w:r>
              <w:rPr>
                <w:color w:val="2C2C2C"/>
                <w:sz w:val="20"/>
              </w:rPr>
              <w:t>.</w:t>
            </w:r>
          </w:p>
        </w:tc>
        <w:tc>
          <w:tcPr>
            <w:tcW w:w="1378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:rsidR="00FC6171" w:rsidRDefault="00FC617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FC6171">
        <w:trPr>
          <w:trHeight w:val="921"/>
        </w:trPr>
        <w:tc>
          <w:tcPr>
            <w:tcW w:w="167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FC6171" w:rsidRDefault="005A1A1E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Manage</w:t>
            </w:r>
          </w:p>
        </w:tc>
        <w:tc>
          <w:tcPr>
            <w:tcW w:w="1311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FC6171" w:rsidRDefault="005A1A1E">
            <w:pPr>
              <w:pStyle w:val="TableParagraph"/>
              <w:spacing w:line="218" w:lineRule="exact"/>
              <w:ind w:left="105"/>
              <w:rPr>
                <w:sz w:val="19"/>
              </w:rPr>
            </w:pPr>
            <w:r>
              <w:rPr>
                <w:color w:val="4D5155"/>
                <w:sz w:val="19"/>
              </w:rPr>
              <w:t>Do-it-yourself</w:t>
            </w:r>
            <w:r>
              <w:rPr>
                <w:color w:val="4D5155"/>
                <w:spacing w:val="-2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service</w:t>
            </w:r>
            <w:r>
              <w:rPr>
                <w:color w:val="4D5155"/>
                <w:spacing w:val="-7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for</w:t>
            </w:r>
            <w:r>
              <w:rPr>
                <w:color w:val="4D5155"/>
                <w:spacing w:val="-6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delivering</w:t>
            </w:r>
            <w:r>
              <w:rPr>
                <w:color w:val="4D5155"/>
                <w:spacing w:val="-7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Everything.</w:t>
            </w:r>
          </w:p>
        </w:tc>
        <w:tc>
          <w:tcPr>
            <w:tcW w:w="2593" w:type="dxa"/>
          </w:tcPr>
          <w:p w:rsidR="00FC6171" w:rsidRDefault="005A1A1E">
            <w:pPr>
              <w:pStyle w:val="TableParagraph"/>
              <w:ind w:left="106" w:right="145"/>
              <w:rPr>
                <w:sz w:val="20"/>
              </w:rPr>
            </w:pPr>
            <w:r>
              <w:rPr>
                <w:color w:val="2C2C2C"/>
                <w:sz w:val="20"/>
              </w:rPr>
              <w:t>set</w:t>
            </w:r>
            <w:r>
              <w:rPr>
                <w:color w:val="2C2C2C"/>
                <w:spacing w:val="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of</w:t>
            </w:r>
            <w:r>
              <w:rPr>
                <w:color w:val="2C2C2C"/>
                <w:spacing w:val="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predefined</w:t>
            </w:r>
            <w:r>
              <w:rPr>
                <w:color w:val="2C2C2C"/>
                <w:spacing w:val="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requirements</w:t>
            </w:r>
            <w:r>
              <w:rPr>
                <w:color w:val="2C2C2C"/>
                <w:spacing w:val="-6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that</w:t>
            </w:r>
            <w:r>
              <w:rPr>
                <w:color w:val="2C2C2C"/>
                <w:spacing w:val="-5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must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be</w:t>
            </w:r>
          </w:p>
          <w:p w:rsidR="00FC6171" w:rsidRDefault="005A1A1E">
            <w:pPr>
              <w:pStyle w:val="TableParagraph"/>
              <w:spacing w:line="230" w:lineRule="atLeast"/>
              <w:ind w:left="106" w:right="319"/>
              <w:rPr>
                <w:sz w:val="20"/>
              </w:rPr>
            </w:pPr>
            <w:proofErr w:type="gramStart"/>
            <w:r>
              <w:rPr>
                <w:color w:val="2C2C2C"/>
                <w:sz w:val="20"/>
              </w:rPr>
              <w:t>met</w:t>
            </w:r>
            <w:proofErr w:type="gramEnd"/>
            <w:r>
              <w:rPr>
                <w:color w:val="2C2C2C"/>
                <w:sz w:val="20"/>
              </w:rPr>
              <w:t xml:space="preserve"> to</w:t>
            </w:r>
            <w:r>
              <w:rPr>
                <w:color w:val="2C2C2C"/>
                <w:spacing w:val="-1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mark</w:t>
            </w:r>
            <w:r>
              <w:rPr>
                <w:color w:val="2C2C2C"/>
                <w:spacing w:val="-5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a</w:t>
            </w:r>
            <w:r>
              <w:rPr>
                <w:color w:val="2C2C2C"/>
                <w:spacing w:val="-2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user</w:t>
            </w:r>
            <w:r>
              <w:rPr>
                <w:color w:val="2C2C2C"/>
                <w:spacing w:val="-1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story</w:t>
            </w:r>
            <w:r>
              <w:rPr>
                <w:color w:val="2C2C2C"/>
                <w:spacing w:val="-53"/>
                <w:sz w:val="20"/>
              </w:rPr>
              <w:t xml:space="preserve"> </w:t>
            </w:r>
            <w:r>
              <w:rPr>
                <w:color w:val="2C2C2C"/>
                <w:sz w:val="20"/>
              </w:rPr>
              <w:t>complete.</w:t>
            </w:r>
          </w:p>
        </w:tc>
        <w:tc>
          <w:tcPr>
            <w:tcW w:w="1378" w:type="dxa"/>
          </w:tcPr>
          <w:p w:rsidR="00FC6171" w:rsidRDefault="005A1A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FC6171" w:rsidRDefault="005A1A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5A1A1E" w:rsidRDefault="005A1A1E"/>
    <w:sectPr w:rsidR="005A1A1E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6171"/>
    <w:rsid w:val="000A7B02"/>
    <w:rsid w:val="001A396E"/>
    <w:rsid w:val="001A43D5"/>
    <w:rsid w:val="003F7F36"/>
    <w:rsid w:val="005A1A1E"/>
    <w:rsid w:val="0063439B"/>
    <w:rsid w:val="006F1705"/>
    <w:rsid w:val="007857CB"/>
    <w:rsid w:val="00812AA4"/>
    <w:rsid w:val="008C0D58"/>
    <w:rsid w:val="009C49A9"/>
    <w:rsid w:val="00A45FC5"/>
    <w:rsid w:val="00B01E0A"/>
    <w:rsid w:val="00B40C28"/>
    <w:rsid w:val="00E27C76"/>
    <w:rsid w:val="00F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50918EE-52C7-44D3-8980-05DA13F9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588" w:right="5330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Revision">
    <w:name w:val="Revision"/>
    <w:hidden/>
    <w:uiPriority w:val="99"/>
    <w:semiHidden/>
    <w:rsid w:val="00B01E0A"/>
    <w:pPr>
      <w:widowControl/>
      <w:autoSpaceDE/>
      <w:autoSpaceDN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E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0A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BF98B-A9FB-42A9-A6FE-5AB08170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20</cp:revision>
  <cp:lastPrinted>2022-10-14T14:02:00Z</cp:lastPrinted>
  <dcterms:created xsi:type="dcterms:W3CDTF">2022-10-13T16:17:00Z</dcterms:created>
  <dcterms:modified xsi:type="dcterms:W3CDTF">2022-10-14T14:27:00Z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